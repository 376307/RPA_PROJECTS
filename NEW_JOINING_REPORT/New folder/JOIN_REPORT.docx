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5993bc6ed8f64b0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NEW JOINING REPORT</w:t>
      </w:r>
    </w:p>
    <w:ins w:id="0" w:author="MANAPPURAM\376307" w:date="2022-11-26T12:55:52.0420368+05:3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MANAPPURAM\376307" w:date="2022-11-26T12:55:52.0578244+05:3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NEW_JOINING_REPORT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NEW JOINING REPORT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22.4.4.0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22.4.4.0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Main.xaml</w:t>
      </w:r>
    </w:p>
    <w:p>
      <w:pPr/>
    </w:p>
    <w:p>
      <w:pPr/>
      <w:r>
        <w:rPr>
          <w:lang w:val=""/>
          <w:rFonts w:ascii="Calibri Light (Headings)" w:hAnsi="Calibri Light (Headings)" w:cs="Calibri Light (Headings)" w:eastAsia="Calibri Light (Headings)"/>
          <w:b/>
          <w:i/>
          <w:sz w:val="24"/>
          <w:szCs w:val="24"/>
          <w:color w:val="000000"/>
        </w:rPr>
        <w:t>Location: \Main.xaml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Proceed</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  Read_Excel.xaml</w:t>
      </w:r>
    </w:p>
    <w:p>
      <w:pPr/>
    </w:p>
    <w:p>
      <w:pPr/>
      <w:r>
        <w:rPr>
          <w:lang w:val=""/>
          <w:rFonts w:ascii="Calibri Light (Headings)" w:hAnsi="Calibri Light (Headings)" w:cs="Calibri Light (Headings)" w:eastAsia="Calibri Light (Headings)"/>
          <w:b/>
          <w:i/>
          <w:sz w:val="24"/>
          <w:szCs w:val="24"/>
          <w:color w:val="000000"/>
        </w:rPr>
        <w:t>Location: \Excel Module\Read_Excel.xaml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out_DataTable</w:t>
            </w:r>
          </w:p>
        </w:tc>
        <w:tc>
          <w:tcPr>
            <w:tcW w:w="2310" w:type="auto"/>
          </w:tcPr>
          <w:p>
            <w:pPr/>
            <w:r>
              <w:t>OutArgument(sd:DataTable)</w:t>
            </w:r>
          </w:p>
        </w:tc>
        <w:tc>
          <w:tcPr>
            <w:tcW w:w="2310" w:type="auto"/>
          </w:tcPr>
          <w:p>
            <w:pPr/>
          </w:p>
        </w:tc>
      </w:tr>
      <w:tr>
        <w:tc>
          <w:tcPr>
            <w:tcW w:w="2310" w:type="auto"/>
          </w:tcPr>
          <w:p>
            <w:pPr/>
            <w:r>
              <w:t>in_WorkbookPath</w:t>
            </w:r>
          </w:p>
        </w:tc>
        <w:tc>
          <w:tcPr>
            <w:tcW w:w="2310" w:type="auto"/>
          </w:tcPr>
          <w:p>
            <w:pPr/>
            <w:r>
              <w:t>InArgument(x:String)</w:t>
            </w:r>
          </w:p>
        </w:tc>
        <w:tc>
          <w:tcPr>
            <w:tcW w:w="2310" w:type="auto"/>
          </w:tcPr>
          <w:p>
            <w:pPr/>
          </w:p>
        </w:tc>
      </w:tr>
      <w:tr>
        <w:tc>
          <w:tcPr>
            <w:tcW w:w="2310" w:type="auto"/>
          </w:tcPr>
          <w:p>
            <w:pPr/>
            <w:r>
              <w:t>in_SheetName</w:t>
            </w:r>
          </w:p>
        </w:tc>
        <w:tc>
          <w:tcPr>
            <w:tcW w:w="2310" w:type="auto"/>
          </w:tcPr>
          <w:p>
            <w:pPr/>
            <w:r>
              <w:t>InArgument(x:String)</w:t>
            </w:r>
          </w:p>
        </w:tc>
        <w:tc>
          <w:tcPr>
            <w:tcW w:w="2310" w:type="auto"/>
          </w:tcPr>
          <w:p>
            <w:pPr/>
          </w:p>
        </w:tc>
      </w:tr>
      <w:tr>
        <w:tc>
          <w:tcPr>
            <w:tcW w:w="2310" w:type="auto"/>
          </w:tcPr>
          <w:p>
            <w:pPr/>
            <w:r>
              <w:t>in_AddHeaders</w:t>
            </w:r>
          </w:p>
        </w:tc>
        <w:tc>
          <w:tcPr>
            <w:tcW w:w="2310" w:type="auto"/>
          </w:tcPr>
          <w:p>
            <w:pPr/>
            <w:r>
              <w:t>InArgument(x:Boolean)</w:t>
            </w:r>
          </w:p>
        </w:tc>
        <w:tc>
          <w:tcPr>
            <w:tcW w:w="2310" w:type="auto"/>
          </w:tcPr>
          <w:p>
            <w:pPr/>
          </w:p>
        </w:tc>
      </w:tr>
      <w:tr>
        <w:tc>
          <w:tcPr>
            <w:tcW w:w="2310" w:type="auto"/>
          </w:tcPr>
          <w:p>
            <w:pPr/>
            <w:r>
              <w:t>in_CellAddress</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  InitAllSettings.xaml</w:t>
      </w:r>
    </w:p>
    <w:p>
      <w:pPr/>
    </w:p>
    <w:p>
      <w:pPr/>
      <w:r>
        <w:rPr>
          <w:lang w:val=""/>
          <w:rFonts w:ascii="Calibri Light (Headings)" w:hAnsi="Calibri Light (Headings)" w:cs="Calibri Light (Headings)" w:eastAsia="Calibri Light (Headings)"/>
          <w:b/>
          <w:i/>
          <w:sz w:val="24"/>
          <w:szCs w:val="24"/>
          <w:color w:val="000000"/>
        </w:rPr>
        <w:t>Location: \Init Module\InitAllSettings.xaml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in_ConfigSheets</w:t>
            </w:r>
          </w:p>
        </w:tc>
        <w:tc>
          <w:tcPr>
            <w:tcW w:w="2310" w:type="auto"/>
          </w:tcPr>
          <w:p>
            <w:pPr/>
            <w:r>
              <w:t>InArgument(x:String)</w:t>
            </w:r>
          </w:p>
        </w:tc>
        <w:tc>
          <w:tcPr>
            <w:tcW w:w="2310" w:type="auto"/>
          </w:tcPr>
          <w:p>
            <w:pPr/>
          </w:p>
        </w:tc>
      </w:tr>
      <w:tr>
        <w:tc>
          <w:tcPr>
            <w:tcW w:w="2310" w:type="auto"/>
          </w:tcPr>
          <w:p>
            <w:pPr/>
            <w:r>
              <w:t>in_ConfigFile</w:t>
            </w:r>
          </w:p>
        </w:tc>
        <w:tc>
          <w:tcPr>
            <w:tcW w:w="2310" w:type="auto"/>
          </w:tcPr>
          <w:p>
            <w:pPr/>
            <w:r>
              <w:t>InArgument(x:String)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Today_Date</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  Error_Mail.xaml</w:t>
      </w:r>
    </w:p>
    <w:p>
      <w:pPr/>
    </w:p>
    <w:p>
      <w:pPr/>
      <w:r>
        <w:rPr>
          <w:lang w:val=""/>
          <w:rFonts w:ascii="Calibri Light (Headings)" w:hAnsi="Calibri Light (Headings)" w:cs="Calibri Light (Headings)" w:eastAsia="Calibri Light (Headings)"/>
          <w:b/>
          <w:i/>
          <w:sz w:val="24"/>
          <w:szCs w:val="24"/>
          <w:color w:val="000000"/>
        </w:rPr>
        <w:t>Location: \Join_Data_Module\Error_Mail.xaml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  Folder_Path.xaml</w:t>
      </w:r>
    </w:p>
    <w:p>
      <w:pPr/>
    </w:p>
    <w:p>
      <w:pPr/>
      <w:r>
        <w:rPr>
          <w:lang w:val=""/>
          <w:rFonts w:ascii="Calibri Light (Headings)" w:hAnsi="Calibri Light (Headings)" w:cs="Calibri Light (Headings)" w:eastAsia="Calibri Light (Headings)"/>
          <w:b/>
          <w:i/>
          <w:sz w:val="24"/>
          <w:szCs w:val="24"/>
          <w:color w:val="000000"/>
        </w:rPr>
        <w:t>Location: \Join_Data_Module\Folder_Path.xaml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  Gold_Loan_Filtering.xaml</w:t>
      </w:r>
    </w:p>
    <w:p>
      <w:pPr/>
      <w:r>
        <w:rPr>
          <w:lang w:val=""/>
          <w:rFonts w:ascii="Calibri Light (Headings)" w:hAnsi="Calibri Light (Headings)" w:cs="Calibri Light (Headings)" w:eastAsia="Calibri Light (Headings)"/>
          <w:sz w:val="22"/>
          <w:szCs w:val="22"/>
          <w:color w:val="000000"/>
        </w:rPr>
        <w:t>Slit to gold loan dept from joining report</w:t>
      </w:r>
    </w:p>
    <w:p>
      <w:pPr/>
    </w:p>
    <w:p>
      <w:pPr/>
      <w:r>
        <w:rPr>
          <w:lang w:val=""/>
          <w:rFonts w:ascii="Calibri Light (Headings)" w:hAnsi="Calibri Light (Headings)" w:cs="Calibri Light (Headings)" w:eastAsia="Calibri Light (Headings)"/>
          <w:b/>
          <w:i/>
          <w:sz w:val="24"/>
          <w:szCs w:val="24"/>
          <w:color w:val="000000"/>
        </w:rPr>
        <w:t>Location: \Join_Data_Module\Gold_Loan_Filtering.xaml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8.7  New_Joiners_Report.xaml</w:t>
      </w:r>
    </w:p>
    <w:p>
      <w:pPr/>
    </w:p>
    <w:p>
      <w:pPr/>
      <w:r>
        <w:rPr>
          <w:lang w:val=""/>
          <w:rFonts w:ascii="Calibri Light (Headings)" w:hAnsi="Calibri Light (Headings)" w:cs="Calibri Light (Headings)" w:eastAsia="Calibri Light (Headings)"/>
          <w:b/>
          <w:i/>
          <w:sz w:val="24"/>
          <w:szCs w:val="24"/>
          <w:color w:val="000000"/>
        </w:rPr>
        <w:t>Location: \Join_Data_Module\New_Joiners_Report.xaml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8.8  Outlook.xaml</w:t>
      </w:r>
    </w:p>
    <w:p>
      <w:pPr/>
    </w:p>
    <w:p>
      <w:pPr/>
      <w:r>
        <w:rPr>
          <w:lang w:val=""/>
          <w:rFonts w:ascii="Calibri Light (Headings)" w:hAnsi="Calibri Light (Headings)" w:cs="Calibri Light (Headings)" w:eastAsia="Calibri Light (Headings)"/>
          <w:b/>
          <w:i/>
          <w:sz w:val="24"/>
          <w:szCs w:val="24"/>
          <w:color w:val="000000"/>
        </w:rPr>
        <w:t>Location: \Join_Data_Module\Outlook.xaml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8.9  Report_Formating.xaml</w:t>
      </w:r>
    </w:p>
    <w:p>
      <w:pPr/>
    </w:p>
    <w:p>
      <w:pPr/>
      <w:r>
        <w:rPr>
          <w:lang w:val=""/>
          <w:rFonts w:ascii="Calibri Light (Headings)" w:hAnsi="Calibri Light (Headings)" w:cs="Calibri Light (Headings)" w:eastAsia="Calibri Light (Headings)"/>
          <w:b/>
          <w:i/>
          <w:sz w:val="24"/>
          <w:szCs w:val="24"/>
          <w:color w:val="000000"/>
        </w:rPr>
        <w:t>Location: \Join_Data_Module\Report_Formating.xaml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bl>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\Main.xaml</w:t>
            </w:r>
          </w:p>
        </w:tc>
        <w:tc>
          <w:tcPr>
            <w:tcW w:w="2310" w:type="pct"/>
          </w:tcPr>
          <w:p>
            <w:pPr/>
            <w:r>
              <w:t>•Init Module\InitAllSettings.xaml</w:t>
            </w:r>
            <w:r>
              <w:br/>
            </w:r>
            <w:r>
              <w:t>•Join_Data_Module\Folder_Path.xaml</w:t>
            </w:r>
            <w:r>
              <w:br/>
            </w:r>
            <w:r>
              <w:t>•Join_Data_Module\New_Joiners_Report.xaml</w:t>
            </w:r>
            <w:r>
              <w:br/>
            </w:r>
            <w:r>
              <w:t>•Join_Data_Module\Report_Formating.xaml</w:t>
            </w:r>
            <w:r>
              <w:br/>
            </w:r>
            <w:r>
              <w:t>•Join_Data_Module\Gold_Loan_Filtering.xaml</w:t>
            </w:r>
            <w:r>
              <w:br/>
            </w:r>
            <w:r>
              <w:t>•Join_Data_Module\Error_Mail.xaml</w:t>
            </w:r>
            <w:r>
              <w:br/>
            </w:r>
            <w:r>
              <w:t>•Join_Data_Module\Outlook.xaml</w:t>
            </w:r>
            <w:r>
              <w:br/>
            </w:r>
          </w:p>
        </w:tc>
        <w:tc>
          <w:tcPr>
            <w:tcW w:w="2310" w:type="pct"/>
          </w:tcPr>
          <w:p>
            <w:pPr/>
          </w:p>
        </w:tc>
      </w:tr>
      <w:tr>
        <w:tc>
          <w:tcPr>
            <w:tcW w:w="2310" w:type="pct"/>
          </w:tcPr>
          <w:p>
            <w:pPr/>
            <w:r>
              <w:t>\Excel Module\Read_Excel.xaml</w:t>
            </w:r>
          </w:p>
        </w:tc>
        <w:tc>
          <w:tcPr>
            <w:tcW w:w="2310" w:type="pct"/>
          </w:tcPr>
          <w:p>
            <w:pPr/>
          </w:p>
        </w:tc>
        <w:tc>
          <w:tcPr>
            <w:tcW w:w="2310" w:type="pct"/>
          </w:tcPr>
          <w:p>
            <w:pPr/>
            <w:r>
              <w:t>•Init Module\InitAllSettings.xaml</w:t>
            </w:r>
            <w:r>
              <w:br/>
            </w:r>
          </w:p>
        </w:tc>
      </w:tr>
      <w:tr>
        <w:tc>
          <w:tcPr>
            <w:tcW w:w="2310" w:type="pct"/>
          </w:tcPr>
          <w:p>
            <w:pPr/>
            <w:r>
              <w:t>\Init Module\InitAllSettings.xaml</w:t>
            </w:r>
          </w:p>
        </w:tc>
        <w:tc>
          <w:tcPr>
            <w:tcW w:w="2310" w:type="pct"/>
          </w:tcPr>
          <w:p>
            <w:pPr/>
            <w:r>
              <w:t>•Excel Module\Read_Excel.xaml</w:t>
            </w:r>
            <w:r>
              <w:br/>
            </w:r>
          </w:p>
        </w:tc>
        <w:tc>
          <w:tcPr>
            <w:tcW w:w="2310" w:type="pct"/>
          </w:tcPr>
          <w:p>
            <w:pPr/>
            <w:r>
              <w:t>•Main.xaml</w:t>
            </w:r>
            <w:r>
              <w:br/>
            </w:r>
          </w:p>
        </w:tc>
      </w:tr>
      <w:tr>
        <w:tc>
          <w:tcPr>
            <w:tcW w:w="2310" w:type="pct"/>
          </w:tcPr>
          <w:p>
            <w:pPr/>
            <w:r>
              <w:t>\Join_Data_Module\Error_Mail.xaml</w:t>
            </w:r>
          </w:p>
        </w:tc>
        <w:tc>
          <w:tcPr>
            <w:tcW w:w="2310" w:type="pct"/>
          </w:tcPr>
          <w:p>
            <w:pPr/>
          </w:p>
        </w:tc>
        <w:tc>
          <w:tcPr>
            <w:tcW w:w="2310" w:type="pct"/>
          </w:tcPr>
          <w:p>
            <w:pPr/>
            <w:r>
              <w:t>•Main.xaml</w:t>
            </w:r>
            <w:r>
              <w:br/>
            </w:r>
          </w:p>
        </w:tc>
      </w:tr>
      <w:tr>
        <w:tc>
          <w:tcPr>
            <w:tcW w:w="2310" w:type="pct"/>
          </w:tcPr>
          <w:p>
            <w:pPr/>
            <w:r>
              <w:t>\Join_Data_Module\Folder_Path.xaml</w:t>
            </w:r>
          </w:p>
        </w:tc>
        <w:tc>
          <w:tcPr>
            <w:tcW w:w="2310" w:type="pct"/>
          </w:tcPr>
          <w:p>
            <w:pPr/>
          </w:p>
        </w:tc>
        <w:tc>
          <w:tcPr>
            <w:tcW w:w="2310" w:type="pct"/>
          </w:tcPr>
          <w:p>
            <w:pPr/>
            <w:r>
              <w:t>•Main.xaml</w:t>
            </w:r>
            <w:r>
              <w:br/>
            </w:r>
          </w:p>
        </w:tc>
      </w:tr>
      <w:tr>
        <w:tc>
          <w:tcPr>
            <w:tcW w:w="2310" w:type="pct"/>
          </w:tcPr>
          <w:p>
            <w:pPr/>
            <w:r>
              <w:t>\Join_Data_Module\Gold_Loan_Filtering.xaml</w:t>
            </w:r>
          </w:p>
        </w:tc>
        <w:tc>
          <w:tcPr>
            <w:tcW w:w="2310" w:type="pct"/>
          </w:tcPr>
          <w:p>
            <w:pPr/>
          </w:p>
        </w:tc>
        <w:tc>
          <w:tcPr>
            <w:tcW w:w="2310" w:type="pct"/>
          </w:tcPr>
          <w:p>
            <w:pPr/>
            <w:r>
              <w:t>•Main.xaml</w:t>
            </w:r>
            <w:r>
              <w:br/>
            </w:r>
          </w:p>
        </w:tc>
      </w:tr>
      <w:tr>
        <w:tc>
          <w:tcPr>
            <w:tcW w:w="2310" w:type="pct"/>
          </w:tcPr>
          <w:p>
            <w:pPr/>
            <w:r>
              <w:t>\Join_Data_Module\New_Joiners_Report.xaml</w:t>
            </w:r>
          </w:p>
        </w:tc>
        <w:tc>
          <w:tcPr>
            <w:tcW w:w="2310" w:type="pct"/>
          </w:tcPr>
          <w:p>
            <w:pPr/>
          </w:p>
        </w:tc>
        <w:tc>
          <w:tcPr>
            <w:tcW w:w="2310" w:type="pct"/>
          </w:tcPr>
          <w:p>
            <w:pPr/>
            <w:r>
              <w:t>•Main.xaml</w:t>
            </w:r>
            <w:r>
              <w:br/>
            </w:r>
          </w:p>
        </w:tc>
      </w:tr>
      <w:tr>
        <w:tc>
          <w:tcPr>
            <w:tcW w:w="2310" w:type="pct"/>
          </w:tcPr>
          <w:p>
            <w:pPr/>
            <w:r>
              <w:t>\Join_Data_Module\Outlook.xaml</w:t>
            </w:r>
          </w:p>
        </w:tc>
        <w:tc>
          <w:tcPr>
            <w:tcW w:w="2310" w:type="pct"/>
          </w:tcPr>
          <w:p>
            <w:pPr/>
          </w:p>
        </w:tc>
        <w:tc>
          <w:tcPr>
            <w:tcW w:w="2310" w:type="pct"/>
          </w:tcPr>
          <w:p>
            <w:pPr/>
            <w:r>
              <w:t>•Main.xaml</w:t>
            </w:r>
            <w:r>
              <w:br/>
            </w:r>
          </w:p>
        </w:tc>
      </w:tr>
      <w:tr>
        <w:tc>
          <w:tcPr>
            <w:tcW w:w="2310" w:type="pct"/>
          </w:tcPr>
          <w:p>
            <w:pPr/>
            <w:r>
              <w:t>\Join_Data_Module\Report_Formating.xaml</w:t>
            </w:r>
          </w:p>
        </w:tc>
        <w:tc>
          <w:tcPr>
            <w:tcW w:w="2310" w:type="pct"/>
          </w:tcPr>
          <w:p>
            <w:pPr/>
          </w:p>
        </w:tc>
        <w:tc>
          <w:tcPr>
            <w:tcW w:w="2310" w:type="pct"/>
          </w:tcPr>
          <w:p>
            <w:pPr/>
            <w:r>
              <w:t>•Main.xaml</w:t>
            </w:r>
            <w:r>
              <w:br/>
            </w: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BalaReva.Excel.Activities:   [2021.0.0]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UiPath.Database.Activities:   [1.7.1]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[2.12.3]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UiPath.Mail.Activities:   [1.15.2]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[22.4.4]</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[22.4.7]</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UiPathTeam.Documents.TDDGenerator:   [1.4.7221.18964]</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06e4c032b03d4b92" /><Relationship Type="http://schemas.openxmlformats.org/officeDocument/2006/relationships/numbering" Target="/word/numbering.xml" Id="R13e2910fdf684992" /><Relationship Type="http://schemas.openxmlformats.org/officeDocument/2006/relationships/settings" Target="/word/settings.xml" Id="R03bae90614b7448a" /></Relationships>
</file>